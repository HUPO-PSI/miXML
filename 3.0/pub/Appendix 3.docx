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0A95F" w14:textId="3AE8B8AD" w:rsidR="00471BE0" w:rsidRDefault="00C451C4">
      <w:pPr>
        <w:rPr>
          <w:b/>
        </w:rPr>
      </w:pPr>
      <w:r>
        <w:rPr>
          <w:b/>
          <w:highlight w:val="white"/>
        </w:rPr>
        <w:t>Appendix 3</w:t>
      </w:r>
      <w:bookmarkStart w:id="0" w:name="_GoBack"/>
      <w:bookmarkEnd w:id="0"/>
      <w:r w:rsidR="009F3C4A" w:rsidRPr="009F3C4A">
        <w:rPr>
          <w:b/>
        </w:rPr>
        <w:t>:</w:t>
      </w:r>
      <w:r w:rsidR="009F3C4A">
        <w:t xml:space="preserve"> </w:t>
      </w:r>
      <w:r w:rsidR="00FF6E04">
        <w:rPr>
          <w:b/>
        </w:rPr>
        <w:t>Negative feature range</w:t>
      </w:r>
    </w:p>
    <w:p w14:paraId="1F284B06" w14:textId="77777777" w:rsidR="00471BE0" w:rsidRDefault="009F3C4A">
      <w:r>
        <w:t>1.3</w:t>
      </w:r>
      <w:r w:rsidRPr="009F3C4A">
        <w:t xml:space="preserve"> a. Update to the description of molecule features to enable negative coordinates to be described. This will enable the description of genomic loci in features.</w:t>
      </w:r>
    </w:p>
    <w:p w14:paraId="67325A13" w14:textId="77777777" w:rsidR="00A53638" w:rsidRDefault="00A53638"/>
    <w:p w14:paraId="11B669D7" w14:textId="10E00C9F" w:rsidR="00A53638" w:rsidRDefault="00A53638">
      <w:r>
        <w:t>PMID:21668996</w:t>
      </w:r>
    </w:p>
    <w:p w14:paraId="67D2D522" w14:textId="77777777" w:rsidR="00471BE0" w:rsidRDefault="00FF6E04">
      <w:r>
        <w:t>Describing binding region E</w:t>
      </w:r>
      <w:r w:rsidR="009F3C4A">
        <w:t xml:space="preserve"> box Y</w:t>
      </w:r>
      <w:r>
        <w:t xml:space="preserve">, coordinates -912 to -907 of the BRCA1 promoter region, </w:t>
      </w:r>
    </w:p>
    <w:p w14:paraId="1E475CC9" w14:textId="77777777" w:rsidR="00471BE0" w:rsidRDefault="00471BE0">
      <w:pPr>
        <w:rPr>
          <w:rFonts w:ascii="Courier New" w:eastAsia="Courier New" w:hAnsi="Courier New" w:cs="Courier New"/>
          <w:sz w:val="20"/>
          <w:szCs w:val="20"/>
        </w:rPr>
      </w:pPr>
    </w:p>
    <w:p w14:paraId="32BF3FEC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6E03FD59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ins w:id="1" w:author="Noemi del Toro Ayllón" w:date="2017-05-18T17:45:00Z">
        <w:r>
          <w:rPr>
            <w:b/>
            <w:color w:val="008000"/>
            <w:sz w:val="18"/>
            <w:szCs w:val="18"/>
            <w:shd w:val="clear" w:color="auto" w:fill="EFEFEF"/>
          </w:rPr>
          <w:t>7</w:t>
        </w:r>
      </w:ins>
      <w:del w:id="2" w:author="Noemi del Toro Ayllón" w:date="2017-05-18T17:45:00Z">
        <w:r>
          <w:rPr>
            <w:b/>
            <w:color w:val="008000"/>
            <w:sz w:val="18"/>
            <w:szCs w:val="18"/>
            <w:shd w:val="clear" w:color="auto" w:fill="EFEFEF"/>
          </w:rPr>
          <w:delText>12</w:delText>
        </w:r>
      </w:del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b/>
          <w:sz w:val="18"/>
          <w:szCs w:val="18"/>
          <w:shd w:val="clear" w:color="auto" w:fill="EFEFEF"/>
        </w:rPr>
        <w:t>&gt;</w:t>
      </w:r>
    </w:p>
    <w:p w14:paraId="2A1B3D83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72139FEE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  <w:proofErr w:type="gramEnd"/>
      <w:r>
        <w:rPr>
          <w:b/>
          <w:sz w:val="18"/>
          <w:szCs w:val="18"/>
          <w:highlight w:val="white"/>
        </w:rPr>
        <w:t>e box y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75EB6964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63370BF3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51D25566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="EBI-6143256"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b/>
          <w:sz w:val="18"/>
          <w:szCs w:val="18"/>
          <w:shd w:val="clear" w:color="auto" w:fill="EFEFEF"/>
        </w:rPr>
        <w:t>/&gt;</w:t>
      </w:r>
    </w:p>
    <w:p w14:paraId="0D230805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13F752C1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122E6CA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1A0B723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  <w:proofErr w:type="gramEnd"/>
      <w:r>
        <w:rPr>
          <w:b/>
          <w:sz w:val="18"/>
          <w:szCs w:val="18"/>
          <w:highlight w:val="white"/>
        </w:rPr>
        <w:t>binding region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4429E4F3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  <w:proofErr w:type="gramEnd"/>
      <w:r>
        <w:rPr>
          <w:b/>
          <w:sz w:val="18"/>
          <w:szCs w:val="18"/>
          <w:highlight w:val="white"/>
        </w:rPr>
        <w:t>binding-associated region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16411BDE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5AD6C21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7BE150F5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b/>
          <w:sz w:val="18"/>
          <w:szCs w:val="18"/>
          <w:shd w:val="clear" w:color="auto" w:fill="EFEFEF"/>
        </w:rPr>
        <w:t>/&gt;</w:t>
      </w:r>
    </w:p>
    <w:p w14:paraId="0DEBCE54" w14:textId="77777777" w:rsidR="00471BE0" w:rsidRDefault="00FF6E04">
      <w:pPr>
        <w:rPr>
          <w:del w:id="3" w:author="Noemi del Toro Ayllón" w:date="2017-05-18T17:37:00Z"/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commentRangeStart w:id="4"/>
      <w:del w:id="5" w:author="Noemi del Toro Ayllón" w:date="2017-05-18T17:37:00Z"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secondaryRef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="intact"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="MI:0469"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="EBI-456493"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="identity"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="MI:0356"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p w14:paraId="2A5721CB" w14:textId="77777777" w:rsidR="00471BE0" w:rsidRDefault="00FF6E04">
      <w:pPr>
        <w:rPr>
          <w:del w:id="6" w:author="Noemi del Toro Ayllón" w:date="2017-05-18T17:37:00Z"/>
          <w:b/>
          <w:sz w:val="18"/>
          <w:szCs w:val="18"/>
          <w:shd w:val="clear" w:color="auto" w:fill="EFEFEF"/>
        </w:rPr>
      </w:pPr>
      <w:del w:id="7" w:author="Noemi del Toro Ayllón" w:date="2017-05-18T17:37:00Z">
        <w:r>
          <w:rPr>
            <w:b/>
            <w:sz w:val="18"/>
            <w:szCs w:val="18"/>
            <w:highlight w:val="white"/>
          </w:rPr>
          <w:delText xml:space="preserve">               </w:delText>
        </w:r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secondaryRef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="pubmed"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="MI:0446"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="14755292"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="primary-reference"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="MI:0358"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commentRangeEnd w:id="4"/>
    <w:p w14:paraId="6BB821D7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commentReference w:id="4"/>
      </w: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11F71EAF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5060D080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2D2BAFCB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0003CACD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2C87DBF6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730E3CC4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  <w:proofErr w:type="gramEnd"/>
      <w:r>
        <w:rPr>
          <w:b/>
          <w:sz w:val="18"/>
          <w:szCs w:val="18"/>
          <w:highlight w:val="white"/>
        </w:rPr>
        <w:t>certain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043E0F0D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  <w:proofErr w:type="gramEnd"/>
      <w:r>
        <w:rPr>
          <w:b/>
          <w:sz w:val="18"/>
          <w:szCs w:val="18"/>
          <w:highlight w:val="white"/>
        </w:rPr>
        <w:t>certain sequence position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5BD40784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certain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b/>
          <w:sz w:val="18"/>
          <w:szCs w:val="18"/>
          <w:shd w:val="clear" w:color="auto" w:fill="EFEFEF"/>
        </w:rPr>
        <w:t>&gt;</w:t>
      </w:r>
    </w:p>
    <w:p w14:paraId="703129B8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291A5EB9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73B0A1D1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b/>
          <w:sz w:val="18"/>
          <w:szCs w:val="18"/>
          <w:shd w:val="clear" w:color="auto" w:fill="EFEFEF"/>
        </w:rPr>
        <w:t>/&gt;</w:t>
      </w:r>
    </w:p>
    <w:p w14:paraId="5A3CBB1F" w14:textId="77777777" w:rsidR="00471BE0" w:rsidRDefault="00FF6E04">
      <w:pPr>
        <w:rPr>
          <w:del w:id="8" w:author="Noemi del Toro Ayllón" w:date="2017-05-18T17:37:00Z"/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del w:id="9" w:author="Noemi del Toro Ayllón" w:date="2017-05-18T17:37:00Z"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secondaryRef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="intact"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="MI:0469"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="EBI-448295"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="identity"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="MI:0356"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p w14:paraId="66E37930" w14:textId="77777777" w:rsidR="00471BE0" w:rsidRDefault="00FF6E04">
      <w:pPr>
        <w:rPr>
          <w:del w:id="10" w:author="Noemi del Toro Ayllón" w:date="2017-05-18T17:37:00Z"/>
          <w:b/>
          <w:sz w:val="18"/>
          <w:szCs w:val="18"/>
          <w:shd w:val="clear" w:color="auto" w:fill="EFEFEF"/>
        </w:rPr>
      </w:pPr>
      <w:del w:id="11" w:author="Noemi del Toro Ayllón" w:date="2017-05-18T17:37:00Z">
        <w:r>
          <w:rPr>
            <w:b/>
            <w:sz w:val="18"/>
            <w:szCs w:val="18"/>
            <w:highlight w:val="white"/>
          </w:rPr>
          <w:delText xml:space="preserve">                       </w:delText>
        </w:r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secondaryRef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="pubmed"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="MI:0446"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="14755292"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="primary-reference"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="MI:0358"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p w14:paraId="3FAD19F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lastRenderedPageBreak/>
        <w:t xml:space="preserve">            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6ECA691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662F101E" w14:textId="77777777" w:rsidR="00471BE0" w:rsidRDefault="00FF6E04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white"/>
        </w:rPr>
        <w:t xml:space="preserve">              </w:t>
      </w:r>
      <w:r>
        <w:rPr>
          <w:b/>
          <w:sz w:val="18"/>
          <w:szCs w:val="18"/>
          <w:highlight w:val="yellow"/>
        </w:rPr>
        <w:t xml:space="preserve"> &lt;</w:t>
      </w:r>
      <w:r>
        <w:rPr>
          <w:b/>
          <w:color w:val="000080"/>
          <w:sz w:val="18"/>
          <w:szCs w:val="18"/>
          <w:highlight w:val="yellow"/>
        </w:rPr>
        <w:t xml:space="preserve">begin </w:t>
      </w:r>
      <w:r>
        <w:rPr>
          <w:b/>
          <w:color w:val="0000FF"/>
          <w:sz w:val="18"/>
          <w:szCs w:val="18"/>
          <w:highlight w:val="yellow"/>
        </w:rPr>
        <w:t>position</w:t>
      </w:r>
      <w:r>
        <w:rPr>
          <w:b/>
          <w:color w:val="008000"/>
          <w:sz w:val="18"/>
          <w:szCs w:val="18"/>
          <w:highlight w:val="yellow"/>
        </w:rPr>
        <w:t>="-912"</w:t>
      </w:r>
      <w:r>
        <w:rPr>
          <w:b/>
          <w:sz w:val="18"/>
          <w:szCs w:val="18"/>
          <w:highlight w:val="yellow"/>
        </w:rPr>
        <w:t>/&gt;</w:t>
      </w:r>
    </w:p>
    <w:p w14:paraId="368A2A89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6D8EA93A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14FEFFA6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  <w:proofErr w:type="gramEnd"/>
      <w:r>
        <w:rPr>
          <w:b/>
          <w:sz w:val="18"/>
          <w:szCs w:val="18"/>
          <w:highlight w:val="white"/>
        </w:rPr>
        <w:t>certain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15A2343C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  <w:proofErr w:type="gramEnd"/>
      <w:r>
        <w:rPr>
          <w:b/>
          <w:sz w:val="18"/>
          <w:szCs w:val="18"/>
          <w:highlight w:val="white"/>
        </w:rPr>
        <w:t>certain sequence position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0ABAACBB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b/>
          <w:sz w:val="18"/>
          <w:szCs w:val="18"/>
          <w:shd w:val="clear" w:color="auto" w:fill="EFEFEF"/>
        </w:rPr>
        <w:t>&gt;</w:t>
      </w:r>
      <w:r>
        <w:rPr>
          <w:b/>
          <w:sz w:val="18"/>
          <w:szCs w:val="18"/>
          <w:highlight w:val="white"/>
        </w:rPr>
        <w:t>certain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b/>
          <w:sz w:val="18"/>
          <w:szCs w:val="18"/>
          <w:shd w:val="clear" w:color="auto" w:fill="EFEFEF"/>
        </w:rPr>
        <w:t>&gt;</w:t>
      </w:r>
    </w:p>
    <w:p w14:paraId="368127A0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b/>
          <w:sz w:val="18"/>
          <w:szCs w:val="18"/>
          <w:shd w:val="clear" w:color="auto" w:fill="EFEFEF"/>
        </w:rPr>
        <w:t>&gt;</w:t>
      </w:r>
    </w:p>
    <w:p w14:paraId="13D9E69E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b/>
          <w:sz w:val="18"/>
          <w:szCs w:val="18"/>
          <w:shd w:val="clear" w:color="auto" w:fill="EFEFEF"/>
        </w:rPr>
        <w:t>&gt;</w:t>
      </w:r>
    </w:p>
    <w:p w14:paraId="2970E56F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b/>
          <w:sz w:val="18"/>
          <w:szCs w:val="18"/>
          <w:shd w:val="clear" w:color="auto" w:fill="EFEFEF"/>
        </w:rPr>
        <w:t>/&gt;</w:t>
      </w:r>
    </w:p>
    <w:p w14:paraId="6B1EA957" w14:textId="77777777" w:rsidR="00471BE0" w:rsidRDefault="00FF6E04">
      <w:pPr>
        <w:rPr>
          <w:del w:id="12" w:author="Noemi del Toro Ayllón" w:date="2017-05-18T17:38:00Z"/>
          <w:b/>
          <w:sz w:val="18"/>
          <w:szCs w:val="18"/>
          <w:shd w:val="clear" w:color="auto" w:fill="EFEFEF"/>
        </w:rPr>
      </w:pPr>
      <w:del w:id="13" w:author="Noemi del Toro Ayllón" w:date="2017-05-18T17:38:00Z">
        <w:r>
          <w:rPr>
            <w:b/>
            <w:sz w:val="18"/>
            <w:szCs w:val="18"/>
            <w:highlight w:val="white"/>
          </w:rPr>
          <w:delText xml:space="preserve">                       </w:delText>
        </w:r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secondaryRef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="intact"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="MI:0469"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="EBI-448295"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="identity"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="MI:0356"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p w14:paraId="12535C87" w14:textId="77777777" w:rsidR="00471BE0" w:rsidRDefault="00FF6E04">
      <w:pPr>
        <w:rPr>
          <w:del w:id="14" w:author="Noemi del Toro Ayllón" w:date="2017-05-18T17:38:00Z"/>
          <w:b/>
          <w:sz w:val="18"/>
          <w:szCs w:val="18"/>
          <w:shd w:val="clear" w:color="auto" w:fill="EFEFEF"/>
        </w:rPr>
      </w:pPr>
      <w:del w:id="15" w:author="Noemi del Toro Ayllón" w:date="2017-05-18T17:38:00Z">
        <w:r>
          <w:rPr>
            <w:b/>
            <w:sz w:val="18"/>
            <w:szCs w:val="18"/>
            <w:highlight w:val="white"/>
          </w:rPr>
          <w:delText xml:space="preserve">                       </w:delText>
        </w:r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secondaryRef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="pubmed"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="MI:0446"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="14755292"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="primary-reference"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="MI:0358"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p w14:paraId="23116C81" w14:textId="77777777" w:rsidR="00471BE0" w:rsidRDefault="00FF6E04">
      <w:pPr>
        <w:rPr>
          <w:del w:id="16" w:author="Noemi del Toro Ayllón" w:date="2017-05-18T17:38:00Z"/>
          <w:b/>
          <w:sz w:val="18"/>
          <w:szCs w:val="18"/>
          <w:shd w:val="clear" w:color="auto" w:fill="EFEFEF"/>
        </w:rPr>
      </w:pPr>
      <w:del w:id="17" w:author="Noemi del Toro Ayllón" w:date="2017-05-18T17:38:00Z">
        <w:r>
          <w:rPr>
            <w:b/>
            <w:sz w:val="18"/>
            <w:szCs w:val="18"/>
            <w:highlight w:val="white"/>
          </w:rPr>
          <w:delText xml:space="preserve">                       </w:delText>
        </w:r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primaryRef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="psi-mi"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="MI:0488"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="MI:0339"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="identity"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="MI:0356"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p w14:paraId="6E7C52F3" w14:textId="77777777" w:rsidR="00471BE0" w:rsidRDefault="00FF6E04">
      <w:pPr>
        <w:rPr>
          <w:del w:id="18" w:author="Noemi del Toro Ayllón" w:date="2017-05-18T17:38:00Z"/>
          <w:b/>
          <w:sz w:val="18"/>
          <w:szCs w:val="18"/>
          <w:shd w:val="clear" w:color="auto" w:fill="EFEFEF"/>
        </w:rPr>
      </w:pPr>
      <w:del w:id="19" w:author="Noemi del Toro Ayllón" w:date="2017-05-18T17:38:00Z">
        <w:r>
          <w:rPr>
            <w:b/>
            <w:sz w:val="18"/>
            <w:szCs w:val="18"/>
            <w:highlight w:val="white"/>
          </w:rPr>
          <w:delText xml:space="preserve">                       </w:delText>
        </w:r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secondaryRef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="intact"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="MI:0469"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="EBI-448295"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="identity"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="MI:0356"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p w14:paraId="3287160F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del w:id="20" w:author="Noemi del Toro Ayllón" w:date="2017-05-18T17:38:00Z">
        <w:r>
          <w:rPr>
            <w:b/>
            <w:sz w:val="18"/>
            <w:szCs w:val="18"/>
            <w:highlight w:val="white"/>
          </w:rPr>
          <w:delText xml:space="preserve">                       </w:delText>
        </w:r>
        <w:r>
          <w:rPr>
            <w:b/>
            <w:sz w:val="18"/>
            <w:szCs w:val="18"/>
            <w:shd w:val="clear" w:color="auto" w:fill="EFEFEF"/>
          </w:rPr>
          <w:delText>&lt;</w:delText>
        </w:r>
        <w:r>
          <w:rPr>
            <w:b/>
            <w:color w:val="000080"/>
            <w:sz w:val="18"/>
            <w:szCs w:val="18"/>
            <w:shd w:val="clear" w:color="auto" w:fill="EFEFEF"/>
          </w:rPr>
          <w:delText xml:space="preserve">secondaryRef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="pubmed"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dbAc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="MI:0446"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id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="14755292"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 xml:space="preserve">="primary-reference" </w:delText>
        </w:r>
        <w:r>
          <w:rPr>
            <w:b/>
            <w:color w:val="0000FF"/>
            <w:sz w:val="18"/>
            <w:szCs w:val="18"/>
            <w:shd w:val="clear" w:color="auto" w:fill="EFEFEF"/>
          </w:rPr>
          <w:delText>refTypeAc</w:delText>
        </w:r>
        <w:r>
          <w:rPr>
            <w:b/>
            <w:color w:val="008000"/>
            <w:sz w:val="18"/>
            <w:szCs w:val="18"/>
            <w:shd w:val="clear" w:color="auto" w:fill="EFEFEF"/>
          </w:rPr>
          <w:delText>="MI:0358"</w:delText>
        </w:r>
        <w:r>
          <w:rPr>
            <w:b/>
            <w:sz w:val="18"/>
            <w:szCs w:val="18"/>
            <w:shd w:val="clear" w:color="auto" w:fill="EFEFEF"/>
          </w:rPr>
          <w:delText>/&gt;</w:delText>
        </w:r>
      </w:del>
    </w:p>
    <w:p w14:paraId="036618F1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7ED780B5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2C719192" w14:textId="77777777" w:rsidR="00471BE0" w:rsidRDefault="00FF6E04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white"/>
        </w:rPr>
        <w:t xml:space="preserve">              </w:t>
      </w:r>
      <w:r>
        <w:rPr>
          <w:b/>
          <w:sz w:val="18"/>
          <w:szCs w:val="18"/>
          <w:highlight w:val="yellow"/>
        </w:rPr>
        <w:t xml:space="preserve"> &lt;</w:t>
      </w:r>
      <w:r>
        <w:rPr>
          <w:b/>
          <w:color w:val="000080"/>
          <w:sz w:val="18"/>
          <w:szCs w:val="18"/>
          <w:highlight w:val="yellow"/>
        </w:rPr>
        <w:t xml:space="preserve">end </w:t>
      </w:r>
      <w:r>
        <w:rPr>
          <w:b/>
          <w:color w:val="0000FF"/>
          <w:sz w:val="18"/>
          <w:szCs w:val="18"/>
          <w:highlight w:val="yellow"/>
        </w:rPr>
        <w:t>position</w:t>
      </w:r>
      <w:r>
        <w:rPr>
          <w:b/>
          <w:color w:val="008000"/>
          <w:sz w:val="18"/>
          <w:szCs w:val="18"/>
          <w:highlight w:val="yellow"/>
        </w:rPr>
        <w:t>="-907"</w:t>
      </w:r>
      <w:r>
        <w:rPr>
          <w:b/>
          <w:sz w:val="18"/>
          <w:szCs w:val="18"/>
          <w:highlight w:val="yellow"/>
        </w:rPr>
        <w:t>/&gt;</w:t>
      </w:r>
    </w:p>
    <w:p w14:paraId="1BEA6495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0A217A1B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41560658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b/>
          <w:sz w:val="18"/>
          <w:szCs w:val="18"/>
          <w:shd w:val="clear" w:color="auto" w:fill="EFEFEF"/>
        </w:rPr>
        <w:t>&gt;</w:t>
      </w:r>
    </w:p>
    <w:p w14:paraId="1C3E4213" w14:textId="77777777" w:rsidR="00471BE0" w:rsidRDefault="00FF6E04">
      <w:pPr>
        <w:rPr>
          <w:b/>
          <w:sz w:val="18"/>
          <w:szCs w:val="18"/>
          <w:shd w:val="clear" w:color="auto" w:fill="EFEFEF"/>
        </w:rPr>
      </w:pPr>
      <w:r>
        <w:rPr>
          <w:b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spellEnd"/>
      <w:r>
        <w:rPr>
          <w:b/>
          <w:sz w:val="18"/>
          <w:szCs w:val="18"/>
          <w:shd w:val="clear" w:color="auto" w:fill="EFEFEF"/>
        </w:rPr>
        <w:t>&gt;</w:t>
      </w:r>
    </w:p>
    <w:p w14:paraId="1B79A028" w14:textId="77777777" w:rsidR="00471BE0" w:rsidRDefault="00471BE0">
      <w:pPr>
        <w:rPr>
          <w:b/>
        </w:rPr>
      </w:pPr>
    </w:p>
    <w:p w14:paraId="2401DC6D" w14:textId="77777777" w:rsidR="00471BE0" w:rsidRDefault="00471BE0">
      <w:pPr>
        <w:rPr>
          <w:b/>
        </w:rPr>
      </w:pPr>
    </w:p>
    <w:p w14:paraId="7671F66B" w14:textId="77777777" w:rsidR="00471BE0" w:rsidRDefault="00FF6E04">
      <w:r>
        <w:t>File:</w:t>
      </w:r>
    </w:p>
    <w:p w14:paraId="0D076940" w14:textId="77777777" w:rsidR="00471BE0" w:rsidRDefault="00471BE0"/>
    <w:p w14:paraId="705D71D2" w14:textId="77777777" w:rsidR="00471BE0" w:rsidRDefault="00FF6E04">
      <w:pPr>
        <w:rPr>
          <w:i/>
          <w:sz w:val="18"/>
          <w:szCs w:val="18"/>
          <w:highlight w:val="white"/>
        </w:rPr>
      </w:pPr>
      <w:proofErr w:type="gramStart"/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</w:t>
      </w:r>
      <w:proofErr w:type="gramEnd"/>
      <w:r>
        <w:rPr>
          <w:b/>
          <w:color w:val="0000FF"/>
          <w:sz w:val="18"/>
          <w:szCs w:val="18"/>
          <w:shd w:val="clear" w:color="auto" w:fill="EFEFEF"/>
        </w:rPr>
        <w:t xml:space="preserve">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="UTF-8"</w:t>
      </w:r>
      <w:r>
        <w:rPr>
          <w:i/>
          <w:sz w:val="18"/>
          <w:szCs w:val="18"/>
          <w:highlight w:val="white"/>
        </w:rPr>
        <w:t>?&gt;</w:t>
      </w:r>
    </w:p>
    <w:p w14:paraId="4BE4809F" w14:textId="77777777" w:rsidR="00471BE0" w:rsidRDefault="00FF6E04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entrySet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="http://www.w3.org/2001/XMLSchema-instance"</w:t>
      </w:r>
    </w:p>
    <w:p w14:paraId="18272D01" w14:textId="77777777" w:rsidR="00471BE0" w:rsidRDefault="00FF6E04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14:paraId="31F63FA7" w14:textId="77777777" w:rsidR="00471BE0" w:rsidRDefault="00FF6E04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proofErr w:type="spellStart"/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="http://psi.hupo.org/mi/mif300 https://raw.githubusercontent.com/HUPO-PSI/miXML/master/3.0/src/MIF300.xsd"</w:t>
      </w:r>
    </w:p>
    <w:p w14:paraId="4EF4BDA9" w14:textId="77777777" w:rsidR="00471BE0" w:rsidRDefault="00FF6E04">
      <w:pPr>
        <w:rPr>
          <w:i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proofErr w:type="gramStart"/>
      <w:r>
        <w:rPr>
          <w:b/>
          <w:color w:val="0000FF"/>
          <w:sz w:val="18"/>
          <w:szCs w:val="18"/>
          <w:shd w:val="clear" w:color="auto" w:fill="EFEFEF"/>
        </w:rPr>
        <w:t>level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minorVersion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14:paraId="1E1CEDF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entry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56E2C47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54982D5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14:paraId="6D0F9B0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0ABC09A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c-</w:t>
      </w:r>
      <w:proofErr w:type="spellStart"/>
      <w:r>
        <w:rPr>
          <w:sz w:val="18"/>
          <w:szCs w:val="18"/>
          <w:highlight w:val="white"/>
        </w:rPr>
        <w:t>Myc</w:t>
      </w:r>
      <w:proofErr w:type="spellEnd"/>
      <w:r>
        <w:rPr>
          <w:sz w:val="18"/>
          <w:szCs w:val="18"/>
          <w:highlight w:val="white"/>
        </w:rPr>
        <w:t xml:space="preserve"> activates BRCA1 gene expression through distal promoter elements in breast cancer cells.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ACB33E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092A51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64D3651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1CDA6DD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="21668996"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14:paraId="02B3967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E9FF4C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197F1E57" w14:textId="77777777" w:rsidR="00471BE0" w:rsidRDefault="00FF6E04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:1091</w:t>
      </w:r>
      <w:proofErr w:type="gramEnd"/>
    </w:p>
    <w:p w14:paraId="3CBBAD1F" w14:textId="77777777" w:rsidR="00471BE0" w:rsidRDefault="00FF6E04">
      <w:pPr>
        <w:ind w:left="720" w:firstLine="720"/>
        <w:rPr>
          <w:sz w:val="18"/>
          <w:szCs w:val="18"/>
          <w:highlight w:val="white"/>
        </w:rPr>
      </w:pPr>
      <w:proofErr w:type="gramStart"/>
      <w:r>
        <w:rPr>
          <w:sz w:val="18"/>
          <w:szCs w:val="18"/>
          <w:highlight w:val="white"/>
        </w:rPr>
        <w:t>c-</w:t>
      </w:r>
      <w:proofErr w:type="spellStart"/>
      <w:r>
        <w:rPr>
          <w:sz w:val="18"/>
          <w:szCs w:val="18"/>
          <w:highlight w:val="white"/>
        </w:rPr>
        <w:t>Myc</w:t>
      </w:r>
      <w:proofErr w:type="spellEnd"/>
      <w:proofErr w:type="gramEnd"/>
      <w:r>
        <w:rPr>
          <w:sz w:val="18"/>
          <w:szCs w:val="18"/>
          <w:highlight w:val="white"/>
        </w:rPr>
        <w:t xml:space="preserve"> activates BRCA1 gene expression through distal promoter elements in breast cancer cells</w:t>
      </w:r>
    </w:p>
    <w:p w14:paraId="06ED5CFA" w14:textId="77777777" w:rsidR="00471BE0" w:rsidRDefault="00FF6E04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5B1486B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BMC Cancer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3D80CE2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1172A14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imex</w:t>
      </w:r>
      <w:proofErr w:type="spellEnd"/>
      <w:r>
        <w:rPr>
          <w:sz w:val="18"/>
          <w:szCs w:val="18"/>
          <w:highlight w:val="white"/>
        </w:rPr>
        <w:t xml:space="preserve">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75A260E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curation"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/&gt;</w:t>
      </w:r>
    </w:p>
    <w:p w14:paraId="716C99F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Chen Y., Xu J., </w:t>
      </w:r>
      <w:proofErr w:type="spellStart"/>
      <w:r>
        <w:rPr>
          <w:sz w:val="18"/>
          <w:szCs w:val="18"/>
          <w:highlight w:val="white"/>
        </w:rPr>
        <w:t>Borowicz</w:t>
      </w:r>
      <w:proofErr w:type="spellEnd"/>
      <w:r>
        <w:rPr>
          <w:sz w:val="18"/>
          <w:szCs w:val="18"/>
          <w:highlight w:val="white"/>
        </w:rPr>
        <w:t xml:space="preserve"> S., Collins C., </w:t>
      </w:r>
      <w:proofErr w:type="spellStart"/>
      <w:r>
        <w:rPr>
          <w:sz w:val="18"/>
          <w:szCs w:val="18"/>
          <w:highlight w:val="white"/>
        </w:rPr>
        <w:t>Huo</w:t>
      </w:r>
      <w:proofErr w:type="spellEnd"/>
      <w:r>
        <w:rPr>
          <w:sz w:val="18"/>
          <w:szCs w:val="18"/>
          <w:highlight w:val="white"/>
        </w:rPr>
        <w:t xml:space="preserve"> D., </w:t>
      </w:r>
      <w:proofErr w:type="spellStart"/>
      <w:r>
        <w:rPr>
          <w:sz w:val="18"/>
          <w:szCs w:val="18"/>
          <w:highlight w:val="white"/>
        </w:rPr>
        <w:t>Olopade</w:t>
      </w:r>
      <w:proofErr w:type="spellEnd"/>
      <w:r>
        <w:rPr>
          <w:sz w:val="18"/>
          <w:szCs w:val="18"/>
          <w:highlight w:val="white"/>
        </w:rPr>
        <w:t xml:space="preserve"> O.I.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6E5C8CE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folopade@bsd.uchicago.edu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6F96357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08EBF7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2F544E5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504D264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="21668996"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14:paraId="3AC376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7B7F2D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66ED024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14:paraId="2D7CDFD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2AA32B1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human-mda_mb_231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0B90D3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 Caucasian breast adenocarcinoma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63CB41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1D6EB7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6D151FA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5E6B620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mda_mb_231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89D11E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 Caucasian breast adenocarcinoma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CC4462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0C2FB7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336B74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cabri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="ECACC 92020424"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2522534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="IA:0581"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30E2540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="MINT-8415708"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75BEDDC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="EBI-1199826"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364EBC1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5936D9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3E0178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6F2FEB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323860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4DAA86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437BE8E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ch-ip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3A31CE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chromatin immunoprecipitation assay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2398466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3D17C4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699F66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B8FA1B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03CD04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810622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79365B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7CB2D42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 xml:space="preserve">primer specific </w:t>
      </w:r>
      <w:proofErr w:type="spellStart"/>
      <w:r>
        <w:rPr>
          <w:sz w:val="18"/>
          <w:szCs w:val="18"/>
          <w:highlight w:val="white"/>
        </w:rPr>
        <w:t>pcr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380F95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 xml:space="preserve">primer specific </w:t>
      </w:r>
      <w:proofErr w:type="spellStart"/>
      <w:r>
        <w:rPr>
          <w:sz w:val="18"/>
          <w:szCs w:val="18"/>
          <w:highlight w:val="white"/>
        </w:rPr>
        <w:t>pcr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5EA421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6F745B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0739C4D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="MI:0088"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E41134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18DFE0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2F5683C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250AE04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2D4A11D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0D9AC14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14:paraId="04F6147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6F7BF83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brca1_human_gene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1EF224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breast cancer 1, early onset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E033A8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CE988D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56328BB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ensembl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="ENSG00000012048"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6C2805B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670037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2241B8E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4E5E88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gene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BB98E4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gene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893064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B64307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DA38C2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="MI:0250"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1643E4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5B3D82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F785D1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14:paraId="6798C83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6B451BE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54B47E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4132A2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14:paraId="2E444EC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D8F7F9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14:paraId="551D8B8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14:paraId="697EC08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14:paraId="3EAD49B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18F10A2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myc_human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21F67D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Myc</w:t>
      </w:r>
      <w:proofErr w:type="spellEnd"/>
      <w:r>
        <w:rPr>
          <w:sz w:val="18"/>
          <w:szCs w:val="18"/>
          <w:highlight w:val="white"/>
        </w:rPr>
        <w:t xml:space="preserve"> proto-oncogene 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9E0602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6FD4998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A13553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uniprotkb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="P01106"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="SP_118"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62BA0D2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697850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DD6708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36A7938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5D2990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B44666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5A182E6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6CB8910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7FA0F6E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D2C3C9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51DCD9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14:paraId="6364038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0EE903D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C449A0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ED6F43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14:paraId="67638F6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180A5A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14:paraId="6F5FC59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14:paraId="482C2E7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1FF416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187CF2C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&gt;</w:t>
      </w:r>
    </w:p>
    <w:p w14:paraId="0C7A4E0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4B11246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myc-brca1-1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BAF9CC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4B1D573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FA73DA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="EBI-6142659"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0DF43E3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E0410C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2D03CC9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5CC050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EE9F7B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70D22D2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="5"</w:t>
      </w:r>
      <w:r>
        <w:rPr>
          <w:sz w:val="18"/>
          <w:szCs w:val="18"/>
          <w:shd w:val="clear" w:color="auto" w:fill="EFEFEF"/>
        </w:rPr>
        <w:t>&gt;</w:t>
      </w:r>
    </w:p>
    <w:p w14:paraId="4A1C32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6DC5EA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F27676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65B7ED7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C1D7D1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253CDA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405E07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08098F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2079C30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A3BC85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280D76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03D3FCD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76983C1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49472D9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AAC692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34A9D3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707EFD1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52C0EDB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E6D727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7CCC39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577CCC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FF790C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14:paraId="1779519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="6"</w:t>
      </w:r>
      <w:r>
        <w:rPr>
          <w:sz w:val="18"/>
          <w:szCs w:val="18"/>
          <w:shd w:val="clear" w:color="auto" w:fill="EFEFEF"/>
        </w:rPr>
        <w:t>&gt;</w:t>
      </w:r>
    </w:p>
    <w:p w14:paraId="243C1C5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1192E6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2E16AAC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36A2109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264816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4C5E80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762F53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A6610F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8A52F8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41DA53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058E26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6CF2BA6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6E5B63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258D530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9B5DEB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12F24A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589CBC6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0FF5AB8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5EC2B65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ED9B59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11946F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1C4402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50DF055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&gt;</w:t>
      </w:r>
    </w:p>
    <w:p w14:paraId="16DDCD2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561326A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e box y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7BDDEC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A19696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0BECF20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="EBI-6143256"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1C0DC21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6DB09F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2C1A82B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101506C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1B22D3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B7DEC9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8EAA45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CAE7F4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5D55CE6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FDC898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A94014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6B015AA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2DFFA76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3C652F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2A69B62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47EE47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310913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14:paraId="2D9EA8F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AC5E7D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555C5CED" w14:textId="77777777" w:rsidR="00471BE0" w:rsidRDefault="00FF6E04">
      <w:pPr>
        <w:ind w:left="1440" w:firstLine="720"/>
        <w:rPr>
          <w:sz w:val="18"/>
          <w:szCs w:val="18"/>
          <w:shd w:val="clear" w:color="auto" w:fill="EFEFEF"/>
        </w:rPr>
      </w:pPr>
      <w: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5365DBE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5B2AED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2E9901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</w:t>
      </w:r>
      <w:r>
        <w:rPr>
          <w:sz w:val="18"/>
          <w:szCs w:val="18"/>
          <w:highlight w:val="yellow"/>
          <w:rPrChange w:id="21" w:author="Noemi del Toro Ayllón" w:date="2017-05-18T17:46:00Z">
            <w:rPr>
              <w:sz w:val="18"/>
              <w:szCs w:val="18"/>
              <w:highlight w:val="white"/>
            </w:rPr>
          </w:rPrChange>
        </w:rPr>
        <w:t xml:space="preserve"> </w:t>
      </w:r>
      <w:r>
        <w:rPr>
          <w:sz w:val="18"/>
          <w:szCs w:val="18"/>
          <w:highlight w:val="yellow"/>
          <w:rPrChange w:id="22" w:author="Noemi del Toro Ayllón" w:date="2017-05-18T17:46:00Z">
            <w:rPr>
              <w:sz w:val="18"/>
              <w:szCs w:val="18"/>
              <w:shd w:val="clear" w:color="auto" w:fill="EFEFEF"/>
            </w:rPr>
          </w:rPrChange>
        </w:rPr>
        <w:t>&lt;</w:t>
      </w:r>
      <w:r>
        <w:rPr>
          <w:b/>
          <w:color w:val="000080"/>
          <w:sz w:val="18"/>
          <w:szCs w:val="18"/>
          <w:highlight w:val="yellow"/>
          <w:rPrChange w:id="23" w:author="Noemi del Toro Ayllón" w:date="2017-05-18T17:46:00Z">
            <w:rPr>
              <w:b/>
              <w:color w:val="000080"/>
              <w:sz w:val="18"/>
              <w:szCs w:val="18"/>
              <w:shd w:val="clear" w:color="auto" w:fill="EFEFEF"/>
            </w:rPr>
          </w:rPrChange>
        </w:rPr>
        <w:t xml:space="preserve">begin </w:t>
      </w:r>
      <w:r>
        <w:rPr>
          <w:b/>
          <w:color w:val="0000FF"/>
          <w:sz w:val="18"/>
          <w:szCs w:val="18"/>
          <w:highlight w:val="yellow"/>
          <w:rPrChange w:id="24" w:author="Noemi del Toro Ayllón" w:date="2017-05-18T17:4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position</w:t>
      </w:r>
      <w:r>
        <w:rPr>
          <w:b/>
          <w:color w:val="008000"/>
          <w:sz w:val="18"/>
          <w:szCs w:val="18"/>
          <w:highlight w:val="yellow"/>
          <w:rPrChange w:id="25" w:author="Noemi del Toro Ayllón" w:date="2017-05-18T17:4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>="-912"</w:t>
      </w:r>
      <w:r>
        <w:rPr>
          <w:sz w:val="18"/>
          <w:szCs w:val="18"/>
          <w:highlight w:val="yellow"/>
          <w:rPrChange w:id="26" w:author="Noemi del Toro Ayllón" w:date="2017-05-18T17:46:00Z">
            <w:rPr>
              <w:sz w:val="18"/>
              <w:szCs w:val="18"/>
              <w:shd w:val="clear" w:color="auto" w:fill="EFEFEF"/>
            </w:rPr>
          </w:rPrChange>
        </w:rPr>
        <w:t>/&gt;</w:t>
      </w:r>
    </w:p>
    <w:p w14:paraId="4548DDF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1777A43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63E2E1B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1FAE5C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14CEBA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14:paraId="5EF8B3D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61820F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66B55FB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57270F2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07E4E0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8840EC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highlight w:val="yellow"/>
          <w:rPrChange w:id="27" w:author="Noemi del Toro Ayllón" w:date="2017-05-18T17:46:00Z">
            <w:rPr>
              <w:sz w:val="18"/>
              <w:szCs w:val="18"/>
              <w:shd w:val="clear" w:color="auto" w:fill="EFEFEF"/>
            </w:rPr>
          </w:rPrChange>
        </w:rPr>
        <w:t>&lt;</w:t>
      </w:r>
      <w:r>
        <w:rPr>
          <w:b/>
          <w:color w:val="000080"/>
          <w:sz w:val="18"/>
          <w:szCs w:val="18"/>
          <w:highlight w:val="yellow"/>
          <w:rPrChange w:id="28" w:author="Noemi del Toro Ayllón" w:date="2017-05-18T17:46:00Z">
            <w:rPr>
              <w:b/>
              <w:color w:val="000080"/>
              <w:sz w:val="18"/>
              <w:szCs w:val="18"/>
              <w:shd w:val="clear" w:color="auto" w:fill="EFEFEF"/>
            </w:rPr>
          </w:rPrChange>
        </w:rPr>
        <w:t xml:space="preserve">end </w:t>
      </w:r>
      <w:r>
        <w:rPr>
          <w:b/>
          <w:color w:val="0000FF"/>
          <w:sz w:val="18"/>
          <w:szCs w:val="18"/>
          <w:highlight w:val="yellow"/>
          <w:rPrChange w:id="29" w:author="Noemi del Toro Ayllón" w:date="2017-05-18T17:4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position</w:t>
      </w:r>
      <w:r>
        <w:rPr>
          <w:b/>
          <w:color w:val="008000"/>
          <w:sz w:val="18"/>
          <w:szCs w:val="18"/>
          <w:highlight w:val="yellow"/>
          <w:rPrChange w:id="30" w:author="Noemi del Toro Ayllón" w:date="2017-05-18T17:4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>="-907"</w:t>
      </w:r>
      <w:r>
        <w:rPr>
          <w:sz w:val="18"/>
          <w:szCs w:val="18"/>
          <w:highlight w:val="yellow"/>
          <w:rPrChange w:id="31" w:author="Noemi del Toro Ayllón" w:date="2017-05-18T17:46:00Z">
            <w:rPr>
              <w:sz w:val="18"/>
              <w:szCs w:val="18"/>
              <w:shd w:val="clear" w:color="auto" w:fill="EFEFEF"/>
            </w:rPr>
          </w:rPrChange>
        </w:rPr>
        <w:t>/&gt;</w:t>
      </w:r>
    </w:p>
    <w:p w14:paraId="5D36BC0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17D8686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42A2E0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14:paraId="4134B0FD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="8"</w:t>
      </w:r>
      <w:r>
        <w:rPr>
          <w:sz w:val="18"/>
          <w:szCs w:val="18"/>
          <w:shd w:val="clear" w:color="auto" w:fill="EFEFEF"/>
        </w:rPr>
        <w:t>&gt;</w:t>
      </w:r>
    </w:p>
    <w:p w14:paraId="1D76A9B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6C596FC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e box x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E21014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133AC34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506172D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="EBI-6143254"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580C22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7A6517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2917FD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62E1CA3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binding region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B18B1C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binding-associated region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D67C49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20ED339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6E0E8D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3D50864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53BF7E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8A350C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2C5E008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2D4679E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03C07F3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0ADD666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AAF50B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 sequence position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62B7821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3507C7B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068572E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4895BCF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37F40A6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3DFEFE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10260D5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434999E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9A21A8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undetermined sequence position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AE1285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0AD5E73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4B14707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6A2A66C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7B4F3CB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3F9B259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D3BE70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0E1C057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14:paraId="640B5A7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229B2B3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14:paraId="35D6244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33B0B0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B22740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14:paraId="33C99618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association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578FEBFC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association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75D178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14:paraId="595BC4D2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09A8A07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="MI:0914"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14:paraId="33ADEAF0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321ABC1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46AEECC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14:paraId="3FBED5D4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:0599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Figure 4A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14:paraId="171DF4B1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340F97F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14:paraId="1EB07D1E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73BCA4AA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14:paraId="2705F383" w14:textId="77777777" w:rsidR="00471BE0" w:rsidRDefault="00FF6E04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entrySet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14:paraId="2A5BB5D8" w14:textId="77777777" w:rsidR="00471BE0" w:rsidRDefault="00471BE0"/>
    <w:p w14:paraId="1B5BDD5D" w14:textId="77777777" w:rsidR="00471BE0" w:rsidRDefault="00471BE0"/>
    <w:p w14:paraId="2E47ED9C" w14:textId="77777777" w:rsidR="00471BE0" w:rsidRDefault="00471BE0">
      <w:pPr>
        <w:rPr>
          <w:b/>
        </w:rPr>
      </w:pPr>
    </w:p>
    <w:p w14:paraId="187355B0" w14:textId="77777777" w:rsidR="00471BE0" w:rsidRDefault="00471BE0">
      <w:pPr>
        <w:rPr>
          <w:b/>
        </w:rPr>
      </w:pPr>
    </w:p>
    <w:p w14:paraId="1BAAF684" w14:textId="77777777" w:rsidR="00471BE0" w:rsidRDefault="00471BE0"/>
    <w:p w14:paraId="08BFD490" w14:textId="77777777" w:rsidR="00471BE0" w:rsidRDefault="00FF6E04">
      <w:pPr>
        <w:rPr>
          <w:b/>
        </w:rPr>
      </w:pPr>
      <w:r>
        <w:rPr>
          <w:b/>
        </w:rPr>
        <w:t xml:space="preserve"> </w:t>
      </w:r>
    </w:p>
    <w:p w14:paraId="424A4B0A" w14:textId="77777777" w:rsidR="00471BE0" w:rsidRDefault="00471BE0"/>
    <w:sectPr w:rsidR="00471BE0">
      <w:head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Noemi del Toro Ayllón" w:date="2017-05-18T17:37:00Z" w:initials="">
    <w:p w14:paraId="6B140D91" w14:textId="77777777" w:rsidR="00471BE0" w:rsidRDefault="00FF6E04">
      <w:pPr>
        <w:widowControl w:val="0"/>
        <w:spacing w:line="240" w:lineRule="auto"/>
      </w:pPr>
      <w:r>
        <w:t xml:space="preserve">If we remove some </w:t>
      </w:r>
      <w:proofErr w:type="spellStart"/>
      <w:r>
        <w:t>secondaryRefs</w:t>
      </w:r>
      <w:proofErr w:type="spellEnd"/>
      <w:r>
        <w:t xml:space="preserve"> it reduces a bit the size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140D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86C3E" w14:textId="77777777" w:rsidR="003F041D" w:rsidRDefault="003F041D">
      <w:pPr>
        <w:spacing w:line="240" w:lineRule="auto"/>
      </w:pPr>
      <w:r>
        <w:separator/>
      </w:r>
    </w:p>
  </w:endnote>
  <w:endnote w:type="continuationSeparator" w:id="0">
    <w:p w14:paraId="4B12ADDF" w14:textId="77777777" w:rsidR="003F041D" w:rsidRDefault="003F0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D28C2" w14:textId="77777777" w:rsidR="003F041D" w:rsidRDefault="003F041D">
      <w:pPr>
        <w:spacing w:line="240" w:lineRule="auto"/>
      </w:pPr>
      <w:r>
        <w:separator/>
      </w:r>
    </w:p>
  </w:footnote>
  <w:footnote w:type="continuationSeparator" w:id="0">
    <w:p w14:paraId="623CD5AD" w14:textId="77777777" w:rsidR="003F041D" w:rsidRDefault="003F0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FC57" w14:textId="77777777" w:rsidR="00471BE0" w:rsidRDefault="00471B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E0"/>
    <w:rsid w:val="003F041D"/>
    <w:rsid w:val="00471BE0"/>
    <w:rsid w:val="006C7E39"/>
    <w:rsid w:val="009F3C4A"/>
    <w:rsid w:val="00A53638"/>
    <w:rsid w:val="00C451C4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A51C"/>
  <w15:docId w15:val="{0C5556FC-6BB1-46F7-9C2B-383B67EA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18340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Orchard, Sandra</cp:lastModifiedBy>
  <cp:revision>4</cp:revision>
  <dcterms:created xsi:type="dcterms:W3CDTF">2017-06-06T08:46:00Z</dcterms:created>
  <dcterms:modified xsi:type="dcterms:W3CDTF">2017-06-07T06:55:00Z</dcterms:modified>
</cp:coreProperties>
</file>